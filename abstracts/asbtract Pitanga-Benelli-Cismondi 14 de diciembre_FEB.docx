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4187" w:leader="none"/>
        </w:tabs>
        <w:spacing w:lineRule="auto" w:line="240" w:before="0" w:after="0"/>
        <w:rPr>
          <w:rFonts w:ascii="Arial" w:hAnsi="Arial" w:cs="Arial"/>
          <w:b/>
          <w:b/>
          <w:color w:val="000000"/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-20955</wp:posOffset>
            </wp:positionH>
            <wp:positionV relativeFrom="paragraph">
              <wp:posOffset>-209550</wp:posOffset>
            </wp:positionV>
            <wp:extent cx="6880860" cy="1718945"/>
            <wp:effectExtent l="0" t="0" r="0" b="0"/>
            <wp:wrapSquare wrapText="bothSides"/>
            <wp:docPr id="1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86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color w:val="000000"/>
          <w:sz w:val="28"/>
          <w:szCs w:val="28"/>
        </w:rPr>
        <w:tab/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color w:val="000000" w:themeColor="text1"/>
          <w:sz w:val="28"/>
          <w:szCs w:val="28"/>
        </w:rPr>
      </w:pPr>
      <w:r>
        <w:rPr>
          <w:rFonts w:cs="Arial" w:ascii="Arial" w:hAnsi="Arial"/>
          <w:b/>
          <w:color w:val="000000" w:themeColor="text1"/>
          <w:sz w:val="28"/>
          <w:szCs w:val="28"/>
        </w:rPr>
        <w:t xml:space="preserve">Extending an open source Python library: </w:t>
      </w:r>
      <w:r>
        <w:rPr>
          <w:rFonts w:cs="Arial" w:ascii="Arial" w:hAnsi="Arial"/>
          <w:b/>
          <w:i/>
          <w:iCs/>
          <w:color w:val="000000" w:themeColor="text1"/>
          <w:sz w:val="28"/>
          <w:szCs w:val="28"/>
        </w:rPr>
        <w:t xml:space="preserve"> Computing ideal gas contributions for the calculation of thermodynamic properties 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color w:val="000000" w:themeColor="text1"/>
          <w:lang w:val="pt-BR"/>
        </w:rPr>
      </w:pPr>
      <w:r>
        <w:rPr>
          <w:rFonts w:cs="Arial" w:ascii="Arial" w:hAnsi="Arial"/>
          <w:b/>
          <w:color w:val="000000" w:themeColor="text1"/>
          <w:lang w:val="pt-BR"/>
        </w:rPr>
        <w:t>Pitanga Marques, Rui</w:t>
      </w:r>
      <w:r>
        <w:rPr>
          <w:rFonts w:cs="Arial" w:ascii="Arial" w:hAnsi="Arial"/>
          <w:b/>
          <w:color w:val="000000" w:themeColor="text1"/>
          <w:vertAlign w:val="superscript"/>
          <w:lang w:val="pt-BR"/>
        </w:rPr>
        <w:t>1</w:t>
      </w:r>
      <w:r>
        <w:rPr>
          <w:rFonts w:cs="Arial" w:ascii="Arial" w:hAnsi="Arial"/>
          <w:b/>
          <w:color w:val="000000" w:themeColor="text1"/>
          <w:lang w:val="pt-BR"/>
        </w:rPr>
        <w:t>; Benelli, Federico E.</w:t>
      </w:r>
      <w:r>
        <w:rPr>
          <w:rFonts w:cs="Arial" w:ascii="Arial" w:hAnsi="Arial"/>
          <w:b/>
          <w:color w:val="000000" w:themeColor="text1"/>
          <w:vertAlign w:val="superscript"/>
          <w:lang w:val="pt-BR"/>
        </w:rPr>
        <w:t>2</w:t>
      </w:r>
      <w:r>
        <w:rPr>
          <w:rFonts w:cs="Arial" w:ascii="Arial" w:hAnsi="Arial"/>
          <w:b/>
          <w:color w:val="000000" w:themeColor="text1"/>
          <w:lang w:val="pt-BR"/>
        </w:rPr>
        <w:t>; Cismondi Duarte, Martin</w:t>
      </w:r>
      <w:r>
        <w:rPr>
          <w:rFonts w:cs="Arial" w:ascii="Arial" w:hAnsi="Arial"/>
          <w:b/>
          <w:color w:val="000000" w:themeColor="text1"/>
          <w:vertAlign w:val="superscript"/>
          <w:lang w:val="pt-BR"/>
        </w:rPr>
        <w:t>2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color w:val="000000" w:themeColor="text1"/>
          <w:lang w:val="pt-BR"/>
        </w:rPr>
      </w:pPr>
      <w:r>
        <w:rPr>
          <w:rFonts w:cs="Arial" w:ascii="Arial" w:hAnsi="Arial"/>
          <w:b/>
          <w:color w:val="000000" w:themeColor="text1"/>
          <w:lang w:val="pt-BR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i/>
          <w:i/>
          <w:color w:val="000000" w:themeColor="text1"/>
          <w:sz w:val="20"/>
          <w:szCs w:val="20"/>
          <w:lang w:val="pt-BR"/>
        </w:rPr>
      </w:pPr>
      <w:r>
        <w:rPr>
          <w:rFonts w:cs="Arial" w:ascii="Arial" w:hAnsi="Arial"/>
          <w:i/>
          <w:color w:val="000000" w:themeColor="text1"/>
          <w:sz w:val="20"/>
          <w:szCs w:val="20"/>
          <w:lang w:val="pt-BR"/>
        </w:rPr>
        <w:t xml:space="preserve">1- Departamento de Engenharia Mecânica, CEFET-RJ. Av. Maracanã, 229 CEP 20271-110, Rio de Janeiro (RJ), Brazil. </w:t>
      </w:r>
    </w:p>
    <w:p>
      <w:pPr>
        <w:pStyle w:val="Normal"/>
        <w:spacing w:lineRule="auto" w:line="240" w:before="0" w:after="0"/>
        <w:jc w:val="both"/>
        <w:rPr>
          <w:rFonts w:ascii="Arial" w:hAnsi="Arial"/>
          <w:i/>
          <w:i/>
          <w:color w:val="000000" w:themeColor="text1"/>
          <w:sz w:val="20"/>
          <w:lang w:val="es-UY"/>
        </w:rPr>
      </w:pPr>
      <w:r>
        <w:rPr>
          <w:rFonts w:cs="Arial" w:ascii="Arial" w:hAnsi="Arial"/>
          <w:i/>
          <w:color w:val="000000" w:themeColor="text1"/>
          <w:sz w:val="20"/>
          <w:szCs w:val="20"/>
          <w:lang w:val="es-AR"/>
        </w:rPr>
        <w:t xml:space="preserve">2- Instituto de Investigación y Desarrollo en Ingeniería de Procesos y Química Aplicada (IPQA), UNC-CONICET, Universidad Nacional de Córdoba, Facultad de Ciencias Exactas, Físicas y Naturales, Av. </w:t>
      </w:r>
      <w:r>
        <w:rPr>
          <w:rFonts w:cs="Arial" w:ascii="Arial" w:hAnsi="Arial"/>
          <w:i/>
          <w:color w:val="000000" w:themeColor="text1"/>
          <w:sz w:val="20"/>
          <w:szCs w:val="20"/>
          <w:lang w:val="es-UY"/>
        </w:rPr>
        <w:t>Vélez Sarsfield 1611, X5016GCA, Ciudad Universitaria, Córdoba, Argentina.</w:t>
      </w:r>
    </w:p>
    <w:p>
      <w:pPr>
        <w:pStyle w:val="Normal"/>
        <w:spacing w:lineRule="auto" w:line="240" w:before="0" w:after="0"/>
        <w:jc w:val="both"/>
        <w:rPr>
          <w:lang w:val="es-UY"/>
        </w:rPr>
      </w:pPr>
      <w:r>
        <w:rPr>
          <w:rFonts w:cs="Arial" w:ascii="Arial" w:hAnsi="Arial"/>
          <w:i/>
          <w:color w:val="000000"/>
          <w:sz w:val="20"/>
          <w:szCs w:val="20"/>
          <w:lang w:val="es-UY"/>
        </w:rPr>
        <w:t>martin.cismondi@mi.unc.edu.ar</w:t>
      </w:r>
    </w:p>
    <w:p>
      <w:pPr>
        <w:pStyle w:val="Normal"/>
        <w:spacing w:before="0" w:after="0"/>
        <w:rPr>
          <w:rFonts w:ascii="Arial" w:hAnsi="Arial" w:cs="Arial"/>
          <w:b/>
          <w:b/>
          <w:bCs/>
          <w:color w:val="000000"/>
          <w:lang w:val="es-UY"/>
        </w:rPr>
      </w:pPr>
      <w:r>
        <w:rPr>
          <w:rFonts w:cs="Arial" w:ascii="Arial" w:hAnsi="Arial"/>
          <w:b/>
          <w:bCs/>
          <w:color w:val="000000"/>
          <w:lang w:val="es-UY"/>
        </w:rPr>
      </w:r>
    </w:p>
    <w:p>
      <w:pPr>
        <w:pStyle w:val="TextBody"/>
        <w:spacing w:before="0"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Cs/>
          <w:color w:val="000000"/>
          <w:sz w:val="20"/>
          <w:szCs w:val="20"/>
        </w:rPr>
        <w:t>PyForFluids</w:t>
      </w:r>
      <w:del w:id="0" w:author="Federico Ezequiel Benelli" w:date="2022-12-14T11:59:51Z">
        <w:r>
          <w:rPr>
            <w:rFonts w:cs="Arial" w:ascii="Arial" w:hAnsi="Arial"/>
            <w:bCs/>
            <w:color w:val="000000"/>
            <w:sz w:val="20"/>
            <w:szCs w:val="20"/>
          </w:rPr>
          <w:delText xml:space="preserve"> </w:delText>
        </w:r>
      </w:del>
      <w:r>
        <w:rPr>
          <w:rFonts w:cs="Arial" w:ascii="Arial" w:hAnsi="Arial"/>
          <w:bCs/>
          <w:color w:val="000000"/>
          <w:sz w:val="20"/>
          <w:szCs w:val="20"/>
        </w:rPr>
        <w:t>(Python-Fortran-Fluids) is a software package for the calculation of Phase-Equilibrium</w:t>
      </w:r>
      <w:r>
        <w:rPr>
          <w:rFonts w:cs="Arial" w:ascii="Arial" w:hAnsi="Arial"/>
          <w:color w:val="FF0000"/>
          <w:sz w:val="20"/>
          <w:szCs w:val="20"/>
        </w:rPr>
        <w:t xml:space="preserve"> </w:t>
      </w:r>
      <w:r>
        <w:rPr>
          <w:rFonts w:cs="Arial" w:ascii="Arial" w:hAnsi="Arial"/>
          <w:color w:val="000000"/>
          <w:sz w:val="20"/>
          <w:szCs w:val="20"/>
        </w:rPr>
        <w:t xml:space="preserve">and Thermodynamic Properties of pure fluids and fluid </w:t>
      </w:r>
      <w:r>
        <w:rPr>
          <w:rFonts w:cs="Arial" w:ascii="Arial" w:hAnsi="Arial"/>
          <w:sz w:val="20"/>
          <w:szCs w:val="20"/>
        </w:rPr>
        <w:t xml:space="preserve">mixtures </w:t>
      </w:r>
      <w:r>
        <w:rPr>
          <w:rFonts w:cs="Arial" w:ascii="Arial" w:hAnsi="Arial"/>
          <w:bCs/>
          <w:sz w:val="20"/>
          <w:szCs w:val="20"/>
        </w:rPr>
        <w:t xml:space="preserve">by making use of equations of state. </w:t>
      </w:r>
      <w:r>
        <w:rPr>
          <w:rFonts w:cs="Arial" w:ascii="Arial" w:hAnsi="Arial"/>
          <w:sz w:val="20"/>
          <w:szCs w:val="20"/>
        </w:rPr>
        <w:t>Three cubic equations of state ─the Redlich-Kwong-Soave (RKS), the Pen</w:t>
      </w:r>
      <w:r>
        <w:rPr>
          <w:rFonts w:cs="Arial" w:ascii="Arial" w:hAnsi="Arial"/>
          <w:color w:val="000000"/>
          <w:sz w:val="20"/>
          <w:szCs w:val="20"/>
        </w:rPr>
        <w:t xml:space="preserve">g-Robinson (PR) and the so-called RKPR, which is essentially an algebraic combination between the two which incorporates a third parameter─ and the multiparametric equation of state, GERG-2008, have been implemented so far. Thermodynamic properties considered in </w:t>
      </w:r>
      <w:r>
        <w:rPr>
          <w:rFonts w:cs="Arial" w:ascii="Arial" w:hAnsi="Arial"/>
          <w:i/>
          <w:iCs/>
          <w:sz w:val="20"/>
          <w:szCs w:val="20"/>
          <w:u w:val="single"/>
        </w:rPr>
        <w:t>PyforFluids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color w:val="000000"/>
          <w:sz w:val="20"/>
          <w:szCs w:val="20"/>
        </w:rPr>
        <w:t>are for example density, isothermal compressibility, speed of sound, Cp, Cv, enthalpy, entropy, etc. In terms of phase-equilibrium calculations, the tracing of two-phase envelopes (including dew and bubble points) as well as two-phase PT flash are already available, while other features involving three-phase separation in multicomponent fluids and also specific curves and diagrams for binary systems are in the list of extensions to incorporate in the near future.</w:t>
      </w:r>
    </w:p>
    <w:p>
      <w:pPr>
        <w:pStyle w:val="TextBody"/>
        <w:spacing w:before="0" w:after="0"/>
        <w:jc w:val="both"/>
        <w:rPr>
          <w:rFonts w:ascii="Arial" w:hAnsi="Arial" w:cs="Arial"/>
          <w:b/>
          <w:b/>
          <w:bCs/>
          <w:i/>
          <w:i/>
          <w:iCs/>
          <w:color w:val="FF0000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Everything is calculated based on the residual Helmholtz Energy and its derivatives, that each equation of state provides, and organized following a modular approach as suggested by Michelsen and Mollerup in their book</w:t>
      </w:r>
      <w:ins w:id="1" w:author="Federico Ezequiel Benelli" w:date="2022-12-14T11:54:40Z">
        <w:r>
          <w:rPr>
            <w:rFonts w:cs="Arial" w:ascii="Arial" w:hAnsi="Arial"/>
            <w:sz w:val="20"/>
            <w:szCs w:val="20"/>
          </w:rPr>
          <w:t xml:space="preserve"> </w:t>
        </w:r>
      </w:ins>
      <w:ins w:id="2" w:author="Federico Ezequiel Benelli" w:date="2022-12-14T11:54:40Z">
        <w:r>
          <w:rPr>
            <w:rFonts w:cs="Arial" w:ascii="Arial" w:hAnsi="Arial"/>
            <w:sz w:val="20"/>
            <w:szCs w:val="20"/>
          </w:rPr>
          <w:t>[1]</w:t>
        </w:r>
      </w:ins>
      <w:r>
        <w:rPr>
          <w:rFonts w:cs="Arial" w:ascii="Arial" w:hAnsi="Arial"/>
          <w:sz w:val="20"/>
          <w:szCs w:val="20"/>
        </w:rPr>
        <w:t xml:space="preserve">. Taking advantage of that, </w:t>
      </w:r>
      <w:r>
        <w:rPr>
          <w:rFonts w:cs="Arial" w:ascii="Arial" w:hAnsi="Arial"/>
          <w:color w:val="000000"/>
          <w:sz w:val="20"/>
          <w:szCs w:val="20"/>
        </w:rPr>
        <w:t>the package is designed with a collaborative approach in mind.</w:t>
      </w:r>
    </w:p>
    <w:p>
      <w:pPr>
        <w:pStyle w:val="TextBody"/>
        <w:spacing w:before="0"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  <w:t xml:space="preserve">While residual properties are obtained from the chosen equation of state, the ideal gas properties contributions are </w:t>
      </w:r>
      <w:r>
        <w:rPr>
          <w:rFonts w:cs="Arial" w:ascii="Arial" w:hAnsi="Arial"/>
          <w:sz w:val="20"/>
          <w:szCs w:val="20"/>
        </w:rPr>
        <w:t xml:space="preserve">determined by </w:t>
      </w:r>
      <w:r>
        <w:rPr>
          <w:rFonts w:cs="Arial" w:ascii="Arial" w:hAnsi="Arial"/>
          <w:bCs/>
          <w:sz w:val="20"/>
          <w:szCs w:val="20"/>
        </w:rPr>
        <w:t>the</w:t>
      </w:r>
      <w:r>
        <w:rPr>
          <w:rFonts w:cs="Arial" w:ascii="Arial" w:hAnsi="Arial"/>
          <w:sz w:val="20"/>
          <w:szCs w:val="20"/>
        </w:rPr>
        <w:t xml:space="preserve"> classic polynomial function of the absolute temperature and by a new technique that involves the de Broglie wavelength. Although temperature-dependent ideal gas contributions do not affect phase equilibrium </w:t>
      </w:r>
      <w:r>
        <w:rPr>
          <w:rFonts w:cs="Arial" w:ascii="Arial" w:hAnsi="Arial"/>
          <w:bCs/>
          <w:sz w:val="20"/>
          <w:szCs w:val="20"/>
        </w:rPr>
        <w:t>calculations</w:t>
      </w:r>
      <w:r>
        <w:rPr>
          <w:rFonts w:cs="Arial" w:ascii="Arial" w:hAnsi="Arial"/>
          <w:sz w:val="20"/>
          <w:szCs w:val="20"/>
        </w:rPr>
        <w:t xml:space="preserve">, they play a fundamental role in the estimation of important properties like enthalpy, specific heats and entropy, which find many important applications in Chemical Engineering. </w:t>
      </w:r>
      <w:r>
        <w:rPr>
          <w:rFonts w:cs="Arial" w:ascii="Arial" w:hAnsi="Arial"/>
          <w:color w:val="000000"/>
          <w:sz w:val="20"/>
          <w:szCs w:val="20"/>
        </w:rPr>
        <w:t>Models predictions are compared in this work with available experimental data for different systems and applications.</w:t>
      </w:r>
    </w:p>
    <w:p>
      <w:pPr>
        <w:pStyle w:val="TextBody"/>
        <w:spacing w:before="0"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TextBody"/>
        <w:spacing w:before="0" w:after="0"/>
        <w:jc w:val="both"/>
        <w:rPr>
          <w:rFonts w:ascii="Arial" w:hAnsi="Arial" w:cs="Arial"/>
          <w:b/>
          <w:b/>
          <w:bCs/>
          <w:i/>
          <w:i/>
          <w:iCs/>
          <w:color w:val="FF0000"/>
          <w:sz w:val="20"/>
          <w:szCs w:val="20"/>
        </w:rPr>
      </w:pPr>
      <w:ins w:id="3" w:author="Federico Ezequiel Benelli" w:date="2022-12-14T11:48:12Z">
        <w:r>
          <w:rPr>
            <w:rFonts w:cs="Arial" w:ascii="Arial" w:hAnsi="Arial"/>
            <w:color w:val="000000"/>
            <w:sz w:val="20"/>
            <w:szCs w:val="20"/>
          </w:rPr>
          <w:t xml:space="preserve">The calculation of thermodynamic properties of multicomponent mixtures can be a computational time demanding task, mostly due to the need of multiple iterative calculations and an increase of </w:t>
        </w:r>
      </w:ins>
      <w:ins w:id="4" w:author="Federico Ezequiel Benelli" w:date="2022-12-14T11:49:13Z">
        <w:r>
          <w:rPr>
            <w:rFonts w:cs="Arial" w:ascii="Arial" w:hAnsi="Arial"/>
            <w:color w:val="000000"/>
            <w:sz w:val="20"/>
            <w:szCs w:val="20"/>
          </w:rPr>
          <w:t xml:space="preserve">complexity with the addition of components. To assure </w:t>
        </w:r>
      </w:ins>
      <w:ins w:id="5" w:author="Federico Ezequiel Benelli" w:date="2022-12-14T11:50:31Z">
        <w:r>
          <w:rPr>
            <w:rFonts w:cs="Arial" w:ascii="Arial" w:hAnsi="Arial"/>
            <w:color w:val="000000"/>
            <w:sz w:val="20"/>
            <w:szCs w:val="20"/>
          </w:rPr>
          <w:t>fast calculations</w:t>
        </w:r>
      </w:ins>
      <w:del w:id="6" w:author="Federico Ezequiel Benelli" w:date="2022-12-14T11:50:38Z">
        <w:r>
          <w:rPr>
            <w:rFonts w:cs="Arial" w:ascii="Arial" w:hAnsi="Arial"/>
            <w:color w:val="000000"/>
            <w:sz w:val="20"/>
            <w:szCs w:val="20"/>
          </w:rPr>
          <w:delText xml:space="preserve"> a</w:delText>
        </w:r>
      </w:del>
      <w:r>
        <w:rPr>
          <w:rFonts w:cs="Arial" w:ascii="Arial" w:hAnsi="Arial"/>
          <w:color w:val="000000"/>
          <w:sz w:val="20"/>
          <w:szCs w:val="20"/>
        </w:rPr>
        <w:t xml:space="preserve">ll the computationally intensive procedures of PyForFluids are implemented in Modern Fortran, taking advantage of </w:t>
      </w:r>
      <w:del w:id="7" w:author="Federico Ezequiel Benelli" w:date="2022-12-14T11:56:41Z">
        <w:r>
          <w:rPr>
            <w:rFonts w:cs="Arial" w:ascii="Arial" w:hAnsi="Arial"/>
            <w:color w:val="000000"/>
            <w:sz w:val="20"/>
            <w:szCs w:val="20"/>
          </w:rPr>
          <w:delText>it</w:delText>
        </w:r>
      </w:del>
      <w:r>
        <w:rPr>
          <w:rFonts w:cs="Arial" w:ascii="Arial" w:hAnsi="Arial"/>
          <w:color w:val="000000"/>
          <w:sz w:val="20"/>
          <w:szCs w:val="20"/>
          <w:lang w:val="en-US"/>
        </w:rPr>
        <w:t>’s</w:t>
      </w:r>
      <w:r>
        <w:rPr>
          <w:rFonts w:cs="Arial" w:ascii="Arial" w:hAnsi="Arial"/>
          <w:color w:val="000000"/>
          <w:sz w:val="20"/>
          <w:szCs w:val="20"/>
        </w:rPr>
        <w:t xml:space="preserve"> high</w:t>
      </w:r>
      <w:ins w:id="8" w:author="Federico Ezequiel Benelli" w:date="2022-12-14T11:50:55Z">
        <w:r>
          <w:rPr>
            <w:rFonts w:cs="Arial" w:ascii="Arial" w:hAnsi="Arial"/>
            <w:color w:val="000000"/>
            <w:sz w:val="20"/>
            <w:szCs w:val="20"/>
          </w:rPr>
          <w:t>er</w:t>
        </w:r>
      </w:ins>
      <w:r>
        <w:rPr>
          <w:rFonts w:cs="Arial" w:ascii="Arial" w:hAnsi="Arial"/>
          <w:color w:val="000000"/>
          <w:sz w:val="20"/>
          <w:szCs w:val="20"/>
        </w:rPr>
        <w:t xml:space="preserve"> computational performance</w:t>
      </w:r>
      <w:ins w:id="9" w:author="Federico Ezequiel Benelli" w:date="2022-12-14T11:50:48Z">
        <w:r>
          <w:rPr>
            <w:rFonts w:cs="Arial" w:ascii="Arial" w:hAnsi="Arial"/>
            <w:color w:val="000000"/>
            <w:sz w:val="20"/>
            <w:szCs w:val="20"/>
          </w:rPr>
          <w:t xml:space="preserve"> </w:t>
        </w:r>
      </w:ins>
      <w:ins w:id="10" w:author="Federico Ezequiel Benelli" w:date="2022-12-14T11:50:48Z">
        <w:r>
          <w:rPr>
            <w:rFonts w:cs="Arial" w:ascii="Arial" w:hAnsi="Arial"/>
            <w:color w:val="000000"/>
            <w:sz w:val="20"/>
            <w:szCs w:val="20"/>
          </w:rPr>
          <w:t>in terms of speed and memory compared to to interpreted languages like Python</w:t>
        </w:r>
      </w:ins>
      <w:ins w:id="11" w:author="Federico Ezequiel Benelli" w:date="2022-12-14T11:50:48Z">
        <w:r>
          <w:rPr>
            <w:rFonts w:cs="Arial" w:ascii="Arial" w:hAnsi="Arial"/>
            <w:color w:val="000000"/>
            <w:sz w:val="20"/>
            <w:szCs w:val="20"/>
          </w:rPr>
          <w:t xml:space="preserve"> </w:t>
        </w:r>
      </w:ins>
      <w:ins w:id="12" w:author="Federico Ezequiel Benelli" w:date="2022-12-14T11:50:48Z">
        <w:r>
          <w:rPr>
            <w:rFonts w:cs="Arial" w:ascii="Arial" w:hAnsi="Arial"/>
            <w:color w:val="000000"/>
            <w:sz w:val="20"/>
            <w:szCs w:val="20"/>
          </w:rPr>
          <w:t>[2]</w:t>
        </w:r>
      </w:ins>
      <w:r>
        <w:rPr>
          <w:rFonts w:cs="Arial" w:ascii="Arial" w:hAnsi="Arial"/>
          <w:color w:val="000000"/>
          <w:sz w:val="20"/>
          <w:szCs w:val="20"/>
        </w:rPr>
        <w:t>. These procedures are wrapped in a user-friendly way to be called from Python and used interactively.</w:t>
      </w:r>
    </w:p>
    <w:p>
      <w:pPr>
        <w:pStyle w:val="TextBody"/>
        <w:spacing w:before="0" w:after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  <w:sz w:val="20"/>
          <w:szCs w:val="20"/>
        </w:rPr>
        <w:t>Following high standards for the testing of codes, model</w:t>
      </w:r>
      <w:bookmarkStart w:id="0" w:name="_GoBack"/>
      <w:bookmarkEnd w:id="0"/>
      <w:r>
        <w:rPr>
          <w:rFonts w:cs="Arial" w:ascii="Arial" w:hAnsi="Arial"/>
          <w:color w:val="000000"/>
          <w:sz w:val="20"/>
          <w:szCs w:val="20"/>
        </w:rPr>
        <w:t>s predictions of properties for simple alkanes (methane, ethane, butane etc.) and their mixtures are checked on every code modification to assure reliability.</w:t>
      </w:r>
    </w:p>
    <w:p>
      <w:pPr>
        <w:pStyle w:val="TextBody"/>
        <w:spacing w:before="0" w:after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spacing w:before="0" w:after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spacing w:before="0" w:after="0"/>
        <w:jc w:val="both"/>
        <w:rPr>
          <w:rFonts w:ascii="Arial" w:hAnsi="Arial" w:cs="Arial"/>
          <w:i/>
          <w:i/>
          <w:color w:val="000000"/>
          <w:sz w:val="18"/>
          <w:szCs w:val="18"/>
        </w:rPr>
      </w:pPr>
      <w:r>
        <w:rPr>
          <w:rFonts w:cs="Arial" w:ascii="Arial" w:hAnsi="Arial"/>
          <w:b/>
          <w:i/>
          <w:color w:val="000000"/>
          <w:sz w:val="18"/>
          <w:szCs w:val="18"/>
        </w:rPr>
        <w:t xml:space="preserve">References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b/>
          <w:b/>
          <w:bCs/>
          <w:color w:val="FF0000"/>
          <w:ins w:id="15" w:author="Federico Ezequiel Benelli" w:date="2022-12-14T11:51:55Z"/>
        </w:rPr>
      </w:pPr>
      <w:ins w:id="13" w:author="Federico Ezequiel Benelli" w:date="2022-12-14T11:51:55Z">
        <w:r>
          <w:rPr>
            <w:rFonts w:cs="Arial" w:ascii="Arial" w:hAnsi="Arial"/>
            <w:color w:val="000000"/>
            <w:sz w:val="18"/>
            <w:szCs w:val="18"/>
          </w:rPr>
          <w:t xml:space="preserve"> </w:t>
        </w:r>
      </w:ins>
      <w:ins w:id="14" w:author="Federico Ezequiel Benelli" w:date="2022-12-14T11:51:55Z">
        <w:r>
          <w:rPr>
            <w:rFonts w:cs="Arial" w:ascii="Arial" w:hAnsi="Arial"/>
            <w:color w:val="000000"/>
            <w:sz w:val="18"/>
            <w:szCs w:val="18"/>
          </w:rPr>
          <w:t>Michelsen, M. L.; Møllerup, J. Thermodynamic Models: Fundamentals &amp; Computational Aspects, 2nd ed.; Stenby, E. H.,</w:t>
        </w:r>
      </w:ins>
    </w:p>
    <w:p>
      <w:pPr>
        <w:pStyle w:val="ListParagraph"/>
        <w:numPr>
          <w:ilvl w:val="0"/>
          <w:numId w:val="0"/>
        </w:numPr>
        <w:spacing w:before="0" w:after="0"/>
        <w:ind w:left="720" w:hanging="0"/>
        <w:contextualSpacing/>
        <w:jc w:val="both"/>
        <w:rPr>
          <w:b/>
          <w:b/>
          <w:bCs/>
          <w:color w:val="FF0000"/>
          <w:ins w:id="17" w:author="Federico Ezequiel Benelli" w:date="2022-12-14T11:51:55Z"/>
        </w:rPr>
      </w:pPr>
      <w:ins w:id="16" w:author="Federico Ezequiel Benelli" w:date="2022-12-14T11:51:55Z">
        <w:r>
          <w:rPr>
            <w:rFonts w:cs="Arial" w:ascii="Arial" w:hAnsi="Arial"/>
            <w:color w:val="000000"/>
            <w:sz w:val="18"/>
            <w:szCs w:val="18"/>
          </w:rPr>
          <w:t>Ed.; Tie-Line Publications: Holte, Denmark, 2007.</w:t>
        </w:r>
      </w:ins>
    </w:p>
    <w:p>
      <w:pPr>
        <w:pStyle w:val="Normal"/>
        <w:numPr>
          <w:ilvl w:val="0"/>
          <w:numId w:val="1"/>
        </w:numPr>
        <w:spacing w:before="0" w:after="0"/>
        <w:contextualSpacing/>
        <w:jc w:val="both"/>
        <w:rPr>
          <w:b/>
          <w:b/>
          <w:bCs/>
          <w:color w:val="FF0000"/>
        </w:rPr>
      </w:pPr>
      <w:ins w:id="18" w:author="Federico Ezequiel Benelli" w:date="2022-12-14T11:54:23Z">
        <w:bookmarkStart w:id="1" w:name="docs-internal-guid-1a3930af-7fff-21a2-3a"/>
        <w:bookmarkEnd w:id="1"/>
        <w:r>
          <w:rPr>
            <w:rFonts w:cs="Arial"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18"/>
            <w:szCs w:val="18"/>
            <w:u w:val="none"/>
            <w:effect w:val="none"/>
            <w:shd w:fill="auto" w:val="clear"/>
          </w:rPr>
          <w:t>Laurence Kedward et al. The State of Fortran. Computing in Science &amp; Engineering 2022, 24, 63-72.</w:t>
        </w:r>
      </w:ins>
    </w:p>
    <w:sectPr>
      <w:headerReference w:type="default" r:id="rId3"/>
      <w:type w:val="nextPage"/>
      <w:pgSz w:w="11906" w:h="16838"/>
      <w:pgMar w:left="720" w:right="720" w:gutter="0" w:header="567" w:top="720" w:footer="0" w:bottom="72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enter" w:pos="4252" w:leader="none"/>
        <w:tab w:val="right" w:pos="8504" w:leader="none"/>
        <w:tab w:val="left" w:pos="8789" w:leader="none"/>
      </w:tabs>
      <w:spacing w:before="0" w:after="60"/>
      <w:ind w:left="5670" w:right="1394" w:hanging="0"/>
      <w:jc w:val="both"/>
      <w:rPr>
        <w:rFonts w:ascii="Arial" w:hAnsi="Arial" w:cs="Arial"/>
        <w:b/>
        <w:b/>
        <w:bCs/>
        <w:sz w:val="16"/>
        <w:szCs w:val="16"/>
      </w:rPr>
    </w:pPr>
    <w:r>
      <w:rPr>
        <w:rFonts w:cs="Arial" w:ascii="Arial" w:hAnsi="Arial"/>
        <w:b/>
        <w:bCs/>
        <w:sz w:val="16"/>
        <w:szCs w:val="1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trackRevisions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1032f"/>
    <w:rPr>
      <w:rFonts w:ascii="Tahoma" w:hAnsi="Tahoma" w:cs="Tahoma"/>
      <w:sz w:val="16"/>
      <w:szCs w:val="16"/>
      <w:lang w:val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b1f1e"/>
    <w:rPr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b1f1e"/>
    <w:rPr>
      <w:lang w:val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61ba0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qFormat/>
    <w:rsid w:val="00761ba0"/>
    <w:rPr>
      <w:sz w:val="20"/>
      <w:szCs w:val="20"/>
      <w:lang w:val="en-US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761ba0"/>
    <w:rPr>
      <w:b/>
      <w:bCs/>
      <w:sz w:val="20"/>
      <w:szCs w:val="20"/>
      <w:lang w:val="en-US"/>
    </w:rPr>
  </w:style>
  <w:style w:type="character" w:styleId="InternetLink">
    <w:name w:val="Hyperlink"/>
    <w:rPr>
      <w:color w:val="000080"/>
      <w:u w:val="single"/>
    </w:rPr>
  </w:style>
  <w:style w:type="character" w:styleId="LineNumbering">
    <w:name w:val="Line Number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Lohit Hind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Hind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1032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b1f1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b1f1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f7fe9"/>
    <w:pPr>
      <w:spacing w:before="0" w:after="200"/>
      <w:ind w:left="720" w:hanging="0"/>
      <w:contextualSpacing/>
    </w:pPr>
    <w:rPr/>
  </w:style>
  <w:style w:type="paragraph" w:styleId="Revision">
    <w:name w:val="Revision"/>
    <w:uiPriority w:val="99"/>
    <w:semiHidden/>
    <w:qFormat/>
    <w:rsid w:val="00761ba0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761ba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761ba0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A1CCF-B5DF-4CD6-A8A5-E41950C45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Application>LibreOffice/7.4.3.2$Linux_X86_64 LibreOffice_project/40$Build-2</Application>
  <AppVersion>15.0000</AppVersion>
  <Pages>1</Pages>
  <Words>515</Words>
  <Characters>3165</Characters>
  <CharactersWithSpaces>3670</CharactersWithSpaces>
  <Paragraphs>15</Paragraphs>
  <Company>Luffi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2022-12-06T14:56:00Z</dcterms:created>
  <dc:creator>Noemi Zaritzky</dc:creator>
  <dc:description/>
  <dc:language>en-US</dc:language>
  <cp:lastModifiedBy>Federico Ezequiel Benelli</cp:lastModifiedBy>
  <dcterms:modified xsi:type="dcterms:W3CDTF">2022-12-14T11:59:53Z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